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3" w:rsidRPr="00944E83" w:rsidRDefault="00944E83" w:rsidP="00944E83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944E83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C Program for KMP Algorithm for Pattern Searching</w:t>
      </w:r>
    </w:p>
    <w:p w:rsidR="00944E83" w:rsidRPr="00944E83" w:rsidRDefault="00944E83" w:rsidP="00944E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4E83">
        <w:rPr>
          <w:rFonts w:ascii="Arial" w:eastAsia="Times New Roman" w:hAnsi="Arial" w:cs="Arial"/>
          <w:sz w:val="24"/>
          <w:szCs w:val="24"/>
          <w:lang w:eastAsia="en-IN"/>
        </w:rPr>
        <w:t>Given a text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txt[0..n-1] 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and a pattern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pat[0..m-1]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, write a function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search(char pat[], char txt[])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 that prints all occurrences of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pat[] 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in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txt[]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. You may assume that </w:t>
      </w:r>
      <w:r w:rsidRPr="00944E83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n &gt; m</w:t>
      </w:r>
      <w:r w:rsidRPr="00944E8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944E83" w:rsidRPr="00944E83" w:rsidRDefault="00944E83" w:rsidP="00944E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4E8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Examples: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Input:  </w:t>
      </w:r>
      <w:proofErr w:type="gramStart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txt[</w:t>
      </w:r>
      <w:proofErr w:type="gramEnd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] = "THIS IS A TEST TEXT"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        </w:t>
      </w:r>
      <w:proofErr w:type="gramStart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pat[</w:t>
      </w:r>
      <w:proofErr w:type="gramEnd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] = "TEST"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Output: Pattern found at index 10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Input:  </w:t>
      </w:r>
      <w:proofErr w:type="gramStart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txt[</w:t>
      </w:r>
      <w:proofErr w:type="gramEnd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] =  "AABAACAADAABAABA"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        </w:t>
      </w:r>
      <w:proofErr w:type="gramStart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pat[</w:t>
      </w:r>
      <w:proofErr w:type="gramEnd"/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] =  "AABA"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>Output: Pattern found at index 0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        Pattern found at index 9</w:t>
      </w:r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944E83">
        <w:rPr>
          <w:rFonts w:ascii="Consolas" w:eastAsia="Times New Roman" w:hAnsi="Consolas" w:cs="Consolas"/>
          <w:sz w:val="23"/>
          <w:szCs w:val="23"/>
          <w:lang w:eastAsia="en-IN"/>
        </w:rPr>
        <w:t xml:space="preserve">        Pattern found at index 12</w:t>
      </w:r>
    </w:p>
    <w:tbl>
      <w:tblPr>
        <w:tblW w:w="8820" w:type="dxa"/>
        <w:tblCellMar>
          <w:left w:w="0" w:type="dxa"/>
          <w:right w:w="0" w:type="dxa"/>
        </w:tblCellMar>
        <w:tblLook w:val="04A0"/>
      </w:tblPr>
      <w:tblGrid>
        <w:gridCol w:w="8820"/>
      </w:tblGrid>
      <w:tr w:rsidR="00944E83" w:rsidRPr="00944E83" w:rsidTr="00944E83">
        <w:tc>
          <w:tcPr>
            <w:tcW w:w="8820" w:type="dxa"/>
            <w:vAlign w:val="center"/>
            <w:hideMark/>
          </w:tcPr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C++ program for implementation of KMP pattern searching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algorithm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&lt;bits/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stdc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++.h&gt;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computeLPSArray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(char* pat,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*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Prints occurrences of txt[] in pat[]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KMPSearch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(char* pat, char* txt)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strlen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(pat);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N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strlen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(txt);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create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 that will hold the longest prefix suffix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values for pattern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[M];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Preprocess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the pattern (calculate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 array)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computeLPSArray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(pat, M,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// index for txt[]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j = 0; // index for pat[]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while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N)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(pat[j] == txt[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j++;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(j == M)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printf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("Found pattern at index %d ",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j);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j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[j - 1];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mismatch after j matches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else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N &amp;&amp; pat[j] != txt[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Do not match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[0..lps[j-1]] characters,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they will match anyway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         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(j != 0)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j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[j - 1];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else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+ 1;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Fills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 for given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patttern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pat[0..M-1]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computeLPSArray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(char* pat,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M,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*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length of the previous longest prefix suffix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[0] = 0; //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[0] is always 0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the loop calculates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 for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1 to M-1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1;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while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M)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(pat[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] == pat[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else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// (pat[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] != pat[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This is tricky. Consider the example.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AAACAAAA and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7. The idea is similar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to search step.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if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!= 0) 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- 1];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// Also, note that we do not increment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// 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here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else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// if (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len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== 0)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lps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 = 0;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Driver program to test above function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main()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char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txt[] = "ABABDABACDABABCABAB";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char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pat[] = "ABABCABAB";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KMPSearch</w:t>
            </w:r>
            <w:proofErr w:type="spellEnd"/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(pat, txt);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944E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0; </w:t>
            </w:r>
          </w:p>
          <w:p w:rsidR="00944E83" w:rsidRPr="00944E83" w:rsidRDefault="00944E83" w:rsidP="0094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E83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944E83" w:rsidRPr="00944E83" w:rsidRDefault="00944E83" w:rsidP="00944E83">
      <w:pPr>
        <w:spacing w:after="0" w:line="285" w:lineRule="atLeast"/>
        <w:jc w:val="both"/>
        <w:textAlignment w:val="baseline"/>
        <w:rPr>
          <w:ins w:id="0" w:author="Unknown"/>
          <w:rFonts w:ascii="Arial" w:eastAsia="Times New Roman" w:hAnsi="Arial" w:cs="Arial"/>
          <w:sz w:val="24"/>
          <w:szCs w:val="24"/>
          <w:lang w:eastAsia="en-IN"/>
        </w:rPr>
      </w:pPr>
      <w:ins w:id="1" w:author="Unknown">
        <w:r w:rsidRPr="00944E83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n-IN"/>
          </w:rPr>
          <w:lastRenderedPageBreak/>
          <w:t>Output:</w:t>
        </w:r>
      </w:ins>
    </w:p>
    <w:p w:rsidR="00944E83" w:rsidRPr="00944E83" w:rsidRDefault="00944E83" w:rsidP="00944E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ns w:id="2" w:author="Unknown"/>
          <w:rFonts w:ascii="Consolas" w:eastAsia="Times New Roman" w:hAnsi="Consolas" w:cs="Consolas"/>
          <w:sz w:val="23"/>
          <w:szCs w:val="23"/>
          <w:lang w:eastAsia="en-IN"/>
        </w:rPr>
      </w:pPr>
      <w:ins w:id="3" w:author="Unknown">
        <w:r w:rsidRPr="00944E83">
          <w:rPr>
            <w:rFonts w:ascii="Consolas" w:eastAsia="Times New Roman" w:hAnsi="Consolas" w:cs="Consolas"/>
            <w:sz w:val="23"/>
            <w:szCs w:val="23"/>
            <w:lang w:eastAsia="en-IN"/>
          </w:rPr>
          <w:t>Found pattern at index 10</w:t>
        </w:r>
      </w:ins>
    </w:p>
    <w:p w:rsidR="00944E83" w:rsidRPr="00944E83" w:rsidRDefault="00944E83" w:rsidP="00944E83">
      <w:pPr>
        <w:spacing w:after="0" w:line="240" w:lineRule="auto"/>
        <w:textAlignment w:val="baseline"/>
        <w:rPr>
          <w:ins w:id="4" w:author="Unknown"/>
          <w:rFonts w:ascii="Arial" w:eastAsia="Times New Roman" w:hAnsi="Arial" w:cs="Arial"/>
          <w:sz w:val="24"/>
          <w:szCs w:val="24"/>
          <w:lang w:eastAsia="en-IN"/>
        </w:rPr>
      </w:pPr>
      <w:ins w:id="5" w:author="Unknown"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t>Please refer complete article on </w:t>
        </w:r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fldChar w:fldCharType="begin"/>
        </w:r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instrText xml:space="preserve"> HYPERLINK "https://www.geeksforgeeks.org/kmp-algorithm-for-pattern-searching/" </w:instrText>
        </w:r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fldChar w:fldCharType="separate"/>
        </w:r>
        <w:r w:rsidRPr="00944E83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KMP Algorithm for Pattern Searching</w:t>
        </w:r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fldChar w:fldCharType="end"/>
        </w:r>
        <w:r w:rsidRPr="00944E83">
          <w:rPr>
            <w:rFonts w:ascii="Arial" w:eastAsia="Times New Roman" w:hAnsi="Arial" w:cs="Arial"/>
            <w:sz w:val="24"/>
            <w:szCs w:val="24"/>
            <w:lang w:eastAsia="en-IN"/>
          </w:rPr>
          <w:t> for more details!</w:t>
        </w:r>
      </w:ins>
    </w:p>
    <w:p w:rsidR="00A83376" w:rsidRDefault="00A83376"/>
    <w:sectPr w:rsidR="00A83376" w:rsidSect="00A8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6309"/>
    <w:multiLevelType w:val="multilevel"/>
    <w:tmpl w:val="863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E83"/>
    <w:rsid w:val="00944E83"/>
    <w:rsid w:val="00A8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76"/>
  </w:style>
  <w:style w:type="paragraph" w:styleId="Heading1">
    <w:name w:val="heading 1"/>
    <w:basedOn w:val="Normal"/>
    <w:link w:val="Heading1Char"/>
    <w:uiPriority w:val="9"/>
    <w:qFormat/>
    <w:rsid w:val="00944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4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4E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4E83"/>
    <w:rPr>
      <w:i/>
      <w:iCs/>
    </w:rPr>
  </w:style>
  <w:style w:type="character" w:styleId="Strong">
    <w:name w:val="Strong"/>
    <w:basedOn w:val="DefaultParagraphFont"/>
    <w:uiPriority w:val="22"/>
    <w:qFormat/>
    <w:rsid w:val="00944E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4E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093277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2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1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7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0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9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9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9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3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5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8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94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4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44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78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8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5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4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0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7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3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9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8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4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1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3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0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9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3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92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55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5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3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2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RMN</dc:creator>
  <cp:lastModifiedBy>RMN</cp:lastModifiedBy>
  <cp:revision>1</cp:revision>
  <dcterms:created xsi:type="dcterms:W3CDTF">2019-11-09T08:12:00Z</dcterms:created>
  <dcterms:modified xsi:type="dcterms:W3CDTF">2019-11-09T08:14:00Z</dcterms:modified>
</cp:coreProperties>
</file>