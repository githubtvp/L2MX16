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4A" w:rsidRPr="0055564A" w:rsidRDefault="0055564A" w:rsidP="0055564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55564A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Sorting a dynamic 2-dimensional array of Strings</w:t>
      </w:r>
    </w:p>
    <w:p w:rsidR="0055564A" w:rsidRPr="0055564A" w:rsidRDefault="0055564A" w:rsidP="0055564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556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Prerequisite:</w:t>
      </w:r>
      <w:r w:rsidRPr="0055564A">
        <w:rPr>
          <w:rFonts w:ascii="Arial" w:eastAsia="Times New Roman" w:hAnsi="Arial" w:cs="Arial"/>
          <w:sz w:val="24"/>
          <w:szCs w:val="24"/>
          <w:lang w:eastAsia="en-IN"/>
        </w:rPr>
        <w:t> </w:t>
      </w:r>
      <w:hyperlink r:id="rId4" w:history="1">
        <w:r w:rsidRPr="0055564A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How to dynamically allocate a 2D array in C?</w:t>
        </w:r>
      </w:hyperlink>
    </w:p>
    <w:p w:rsidR="0055564A" w:rsidRPr="0055564A" w:rsidRDefault="0055564A" w:rsidP="0055564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556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Double pointer:</w:t>
      </w:r>
      <w:r w:rsidRPr="0055564A">
        <w:rPr>
          <w:rFonts w:ascii="Arial" w:eastAsia="Times New Roman" w:hAnsi="Arial" w:cs="Arial"/>
          <w:sz w:val="24"/>
          <w:szCs w:val="24"/>
          <w:lang w:eastAsia="en-IN"/>
        </w:rPr>
        <w:t xml:space="preserve"> A pointer pointing to another pointer is known as a Double pointer. To represent the double pointer </w:t>
      </w:r>
      <w:proofErr w:type="gramStart"/>
      <w:r w:rsidRPr="0055564A">
        <w:rPr>
          <w:rFonts w:ascii="Arial" w:eastAsia="Times New Roman" w:hAnsi="Arial" w:cs="Arial"/>
          <w:sz w:val="24"/>
          <w:szCs w:val="24"/>
          <w:lang w:eastAsia="en-IN"/>
        </w:rPr>
        <w:t>‘ *</w:t>
      </w:r>
      <w:proofErr w:type="gramEnd"/>
      <w:r w:rsidRPr="0055564A">
        <w:rPr>
          <w:rFonts w:ascii="Arial" w:eastAsia="Times New Roman" w:hAnsi="Arial" w:cs="Arial"/>
          <w:sz w:val="24"/>
          <w:szCs w:val="24"/>
          <w:lang w:eastAsia="en-IN"/>
        </w:rPr>
        <w:t>* ‘ is used. Double pointer is also called as pointer to pointer.</w:t>
      </w:r>
    </w:p>
    <w:p w:rsidR="0055564A" w:rsidRPr="0055564A" w:rsidRDefault="0055564A" w:rsidP="0055564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5564A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55564A" w:rsidRPr="0055564A" w:rsidRDefault="0055564A" w:rsidP="005556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ins w:id="0" w:author="Unknown"/>
          <w:rFonts w:ascii="Consolas" w:eastAsia="Times New Roman" w:hAnsi="Consolas" w:cs="Consolas"/>
          <w:sz w:val="23"/>
          <w:szCs w:val="23"/>
          <w:lang w:eastAsia="en-IN"/>
        </w:rPr>
      </w:pPr>
      <w:ins w:id="1" w:author="Unknown"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 xml:space="preserve">Input: Geeks, </w:t>
        </w:r>
        <w:proofErr w:type="spellStart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Gfg</w:t>
        </w:r>
        <w:proofErr w:type="spellEnd"/>
        <w:proofErr w:type="gramStart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,  Placement</w:t>
        </w:r>
        <w:proofErr w:type="gramEnd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 xml:space="preserve">, </w:t>
        </w:r>
        <w:proofErr w:type="spellStart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Sudo</w:t>
        </w:r>
        <w:proofErr w:type="spellEnd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, Gate</w:t>
        </w:r>
      </w:ins>
    </w:p>
    <w:p w:rsidR="0055564A" w:rsidRDefault="0055564A" w:rsidP="0055564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ins w:id="2" w:author="Unknown"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 xml:space="preserve">Output: Gate, Geeks, </w:t>
        </w:r>
        <w:proofErr w:type="spellStart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Gfg</w:t>
        </w:r>
        <w:proofErr w:type="spellEnd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 xml:space="preserve">, Placement, </w:t>
        </w:r>
        <w:proofErr w:type="spellStart"/>
        <w:r w:rsidRPr="0055564A">
          <w:rPr>
            <w:rFonts w:ascii="Consolas" w:eastAsia="Times New Roman" w:hAnsi="Consolas" w:cs="Consolas"/>
            <w:sz w:val="23"/>
            <w:szCs w:val="23"/>
            <w:lang w:eastAsia="en-IN"/>
          </w:rPr>
          <w:t>Sudo</w:t>
        </w:r>
      </w:ins>
      <w:proofErr w:type="spellEnd"/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55564A" w:rsidRPr="0055564A" w:rsidTr="0055564A">
        <w:tc>
          <w:tcPr>
            <w:tcW w:w="9000" w:type="dxa"/>
            <w:vAlign w:val="center"/>
            <w:hideMark/>
          </w:tcPr>
          <w:p w:rsidR="0055564A" w:rsidRDefault="0055564A" w:rsidP="005556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C program to sort an array of strings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stdio.h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stdlib.h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string.h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Function to sort the values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sort(char** names,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n)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j;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Perform sort operation using bubble sort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for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n - 1;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(j = 0; j &lt; n -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- 1; j++)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if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strcmp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(names[j], names[j + 1]) &gt; 0) {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char* temp;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temp = (char*)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calloc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(30,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sizeof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(char));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strcpy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(temp, names[j]);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strcpy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(names[j], names[j + 1]);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strcpy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(names[j + 1], temp);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}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Driver code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char** names;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n,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printf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("Enter the number of names to be printed: ");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scanf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("%d\n", &amp;n);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allocating memory for 1st dimension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names = (char**)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calloc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(n,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sizeof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(char*));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for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n;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allocating memory for 2nd dimension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names[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] = (char*)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calloc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(30,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sizeof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(char));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scanf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("%s", names[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sort(names, n);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printf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("\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nArray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after sorting:\n");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for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n; 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++)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printf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("%s\n", names[</w:t>
            </w:r>
            <w:proofErr w:type="spellStart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]); 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5564A" w:rsidRPr="0055564A" w:rsidRDefault="0055564A" w:rsidP="0055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5556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5564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0; } </w:t>
            </w:r>
          </w:p>
        </w:tc>
      </w:tr>
    </w:tbl>
    <w:p w:rsidR="00214D36" w:rsidRDefault="00214D36" w:rsidP="0055564A"/>
    <w:sectPr w:rsidR="00214D36" w:rsidSect="0021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64A"/>
    <w:rsid w:val="00214D36"/>
    <w:rsid w:val="0055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36"/>
  </w:style>
  <w:style w:type="paragraph" w:styleId="Heading1">
    <w:name w:val="heading 1"/>
    <w:basedOn w:val="Normal"/>
    <w:link w:val="Heading1Char"/>
    <w:uiPriority w:val="9"/>
    <w:qFormat/>
    <w:rsid w:val="00555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6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5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ynamically-allocate-2d-array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RMN</dc:creator>
  <cp:lastModifiedBy>RMN</cp:lastModifiedBy>
  <cp:revision>1</cp:revision>
  <dcterms:created xsi:type="dcterms:W3CDTF">2019-11-02T04:25:00Z</dcterms:created>
  <dcterms:modified xsi:type="dcterms:W3CDTF">2019-11-02T04:29:00Z</dcterms:modified>
</cp:coreProperties>
</file>